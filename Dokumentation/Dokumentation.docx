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C83" w:rsidRPr="00122C83" w:rsidRDefault="00122C83" w:rsidP="004C60E7"/>
    <w:p w:rsidR="00122C83" w:rsidRPr="00122C83" w:rsidRDefault="00122C83" w:rsidP="00122C83"/>
    <w:p w:rsidR="00122C83" w:rsidRPr="00122C83" w:rsidRDefault="00122C83" w:rsidP="00122C83"/>
    <w:p w:rsidR="00122C83" w:rsidRPr="00122C83" w:rsidRDefault="00122C83" w:rsidP="00122C83"/>
    <w:p w:rsidR="00122C83" w:rsidRPr="00122C83" w:rsidRDefault="00122C83" w:rsidP="00122C83"/>
    <w:p w:rsidR="00122C83" w:rsidRDefault="00122C83" w:rsidP="00122C83"/>
    <w:p w:rsidR="006155FC" w:rsidRDefault="006155FC" w:rsidP="00122C83"/>
    <w:p w:rsidR="006155FC" w:rsidRDefault="006155FC" w:rsidP="00122C83"/>
    <w:p w:rsidR="00122C83" w:rsidRDefault="00122C83" w:rsidP="00122C83"/>
    <w:p w:rsidR="006155FC" w:rsidRPr="006155FC" w:rsidRDefault="00122C83" w:rsidP="006155FC">
      <w:pPr>
        <w:pStyle w:val="Titel"/>
        <w:spacing w:line="276" w:lineRule="auto"/>
      </w:pPr>
      <w:r w:rsidRPr="001311B5">
        <w:t>TITEL</w:t>
      </w:r>
    </w:p>
    <w:p w:rsidR="008B6080" w:rsidRPr="008B6080" w:rsidRDefault="00122C83" w:rsidP="008B6080">
      <w:pPr>
        <w:pStyle w:val="Untertitel"/>
        <w:sectPr w:rsidR="008B6080" w:rsidRPr="008B6080" w:rsidSect="008B6080">
          <w:headerReference w:type="first" r:id="rId8"/>
          <w:footerReference w:type="first" r:id="rId9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 w:rsidRPr="001311B5">
        <w:t>Untertitel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eastAsia="en-US"/>
        </w:rPr>
        <w:id w:val="158895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6C8B" w:rsidRDefault="00F46C8B">
          <w:pPr>
            <w:pStyle w:val="Inhaltsverzeichnisberschrift"/>
          </w:pPr>
          <w:r>
            <w:t>Inhalt</w:t>
          </w:r>
        </w:p>
        <w:p w:rsidR="00056E30" w:rsidRPr="00784A9C" w:rsidRDefault="00B45C0A" w:rsidP="00AC2817">
          <w:pPr>
            <w:sectPr w:rsidR="00056E30" w:rsidRPr="00784A9C" w:rsidSect="002320B3">
              <w:footerReference w:type="first" r:id="rId10"/>
              <w:pgSz w:w="11906" w:h="16838"/>
              <w:pgMar w:top="1417" w:right="1417" w:bottom="1134" w:left="1417" w:header="708" w:footer="708" w:gutter="0"/>
              <w:cols w:space="708"/>
              <w:titlePg/>
              <w:docGrid w:linePitch="360"/>
            </w:sect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46C8B">
            <w:rPr>
              <w:b/>
              <w:bCs/>
              <w:noProof/>
            </w:rPr>
            <w:t>Es wurden keine Einträge für das Inhaltsverzeichnis gefunden.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784A9C" w:rsidRDefault="00F03D43" w:rsidP="00F03D43">
      <w:pPr>
        <w:pStyle w:val="1num"/>
      </w:pPr>
      <w:ins w:id="2" w:author="Julian Krieger" w:date="2020-01-16T09:30:00Z">
        <w:r>
          <w:lastRenderedPageBreak/>
          <w:t xml:space="preserve"> Projektbeschreibung</w:t>
        </w:r>
      </w:ins>
    </w:p>
    <w:p w:rsidR="00F03D43" w:rsidRDefault="00F03D43" w:rsidP="00F03D43">
      <w:r>
        <w:t>Das Projekt stellt eine Verwaltungsmöglichkeit für eine Datenbank dar, welche Informationen zu Musiktracks bereitstellt.</w:t>
      </w:r>
    </w:p>
    <w:p w:rsidR="00F03D43" w:rsidRDefault="00F03D43" w:rsidP="00F03D43">
      <w:r>
        <w:t>Die DB enthält Informationen zu Künstlern, Tracks, Alben, etc.</w:t>
      </w:r>
    </w:p>
    <w:p w:rsidR="00F03D43" w:rsidRPr="00F03D43" w:rsidRDefault="00F03D43" w:rsidP="00F03D43">
      <w:r>
        <w:t>Mit der eigens programmierten Webanwendung wird es möglich sein, Datensätze anzulegen, abzurufen oder zu editieren. Sie dient als Informationsquelle, welche ständig erweiterbar ist.</w:t>
      </w:r>
      <w:bookmarkStart w:id="3" w:name="_GoBack"/>
      <w:bookmarkEnd w:id="3"/>
    </w:p>
    <w:sectPr w:rsidR="00F03D43" w:rsidRPr="00F03D43" w:rsidSect="004707C2">
      <w:footerReference w:type="first" r:id="rId11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CB9" w:rsidRDefault="001A5CB9" w:rsidP="00DC4E59">
      <w:r>
        <w:separator/>
      </w:r>
    </w:p>
  </w:endnote>
  <w:endnote w:type="continuationSeparator" w:id="0">
    <w:p w:rsidR="001A5CB9" w:rsidRDefault="001A5CB9" w:rsidP="00DC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080" w:rsidRDefault="008B6080">
    <w:pPr>
      <w:pStyle w:val="Fuzeile"/>
    </w:pPr>
    <w:r>
      <w:tab/>
    </w:r>
    <w:r>
      <w:fldChar w:fldCharType="begin"/>
    </w:r>
    <w:r>
      <w:instrText xml:space="preserve"> TIME \@ "dd.MM.yyyy" </w:instrText>
    </w:r>
    <w:r>
      <w:fldChar w:fldCharType="separate"/>
    </w:r>
    <w:ins w:id="0" w:author="Julian Krieger" w:date="2020-01-16T09:30:00Z">
      <w:r w:rsidR="00F03D43">
        <w:rPr>
          <w:noProof/>
        </w:rPr>
        <w:t>16.01.2020</w:t>
      </w:r>
    </w:ins>
    <w:del w:id="1" w:author="Julian Krieger" w:date="2020-01-16T09:30:00Z">
      <w:r w:rsidR="00451218" w:rsidDel="00F03D43">
        <w:rPr>
          <w:noProof/>
        </w:rPr>
        <w:delText>11.01.2020</w:delText>
      </w:r>
    </w:del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von </w:t>
    </w:r>
    <w:r w:rsidR="001A5CB9">
      <w:fldChar w:fldCharType="begin"/>
    </w:r>
    <w:r w:rsidR="001A5CB9">
      <w:instrText xml:space="preserve"> NUMPAGES   \* MERGEFORMAT </w:instrText>
    </w:r>
    <w:r w:rsidR="001A5CB9">
      <w:fldChar w:fldCharType="separate"/>
    </w:r>
    <w:r>
      <w:rPr>
        <w:noProof/>
      </w:rPr>
      <w:t>2</w:t>
    </w:r>
    <w:r w:rsidR="001A5CB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550" w:rsidRDefault="0085055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FD6" w:rsidRDefault="001A5CB9">
    <w:pPr>
      <w:pStyle w:val="Fuzeile"/>
    </w:pPr>
    <w:sdt>
      <w:sdtPr>
        <w:alias w:val="Autor"/>
        <w:tag w:val=""/>
        <w:id w:val="110409624"/>
        <w:placeholder>
          <w:docPart w:val="A6DC7AE3F2744DEDB82EBF8EAE9E88A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73AC5">
          <w:t>Julian Krieger</w:t>
        </w:r>
      </w:sdtContent>
    </w:sdt>
    <w:r w:rsidR="009B3FD6">
      <w:tab/>
    </w:r>
    <w:r w:rsidR="009B3FD6">
      <w:fldChar w:fldCharType="begin"/>
    </w:r>
    <w:r w:rsidR="009B3FD6">
      <w:instrText xml:space="preserve"> TIME \@ "dd.MM.yyyy" </w:instrText>
    </w:r>
    <w:r w:rsidR="009B3FD6">
      <w:fldChar w:fldCharType="separate"/>
    </w:r>
    <w:ins w:id="4" w:author="Julian Krieger" w:date="2020-01-16T09:30:00Z">
      <w:r w:rsidR="00F03D43">
        <w:rPr>
          <w:noProof/>
        </w:rPr>
        <w:t>16.01.2020</w:t>
      </w:r>
    </w:ins>
    <w:del w:id="5" w:author="Julian Krieger" w:date="2020-01-16T09:30:00Z">
      <w:r w:rsidR="00451218" w:rsidDel="00F03D43">
        <w:rPr>
          <w:noProof/>
        </w:rPr>
        <w:delText>11.01.2020</w:delText>
      </w:r>
    </w:del>
    <w:r w:rsidR="009B3FD6">
      <w:fldChar w:fldCharType="end"/>
    </w:r>
    <w:r w:rsidR="009B3FD6">
      <w:tab/>
    </w:r>
    <w:r w:rsidR="009B3FD6">
      <w:fldChar w:fldCharType="begin"/>
    </w:r>
    <w:r w:rsidR="009B3FD6">
      <w:instrText>PAGE   \* MERGEFORMAT</w:instrText>
    </w:r>
    <w:r w:rsidR="009B3FD6">
      <w:fldChar w:fldCharType="separate"/>
    </w:r>
    <w:r w:rsidR="009B3FD6">
      <w:t>1</w:t>
    </w:r>
    <w:r w:rsidR="009B3FD6">
      <w:fldChar w:fldCharType="end"/>
    </w:r>
    <w:r w:rsidR="009B3FD6">
      <w:t xml:space="preserve"> von </w:t>
    </w:r>
    <w:r w:rsidR="009B3FD6">
      <w:fldChar w:fldCharType="begin"/>
    </w:r>
    <w:r w:rsidR="009B3FD6">
      <w:instrText xml:space="preserve"> </w:instrText>
    </w:r>
    <w:r w:rsidR="00F822D6">
      <w:instrText xml:space="preserve">= </w:instrText>
    </w:r>
    <w:r w:rsidR="00F822D6">
      <w:fldChar w:fldCharType="begin"/>
    </w:r>
    <w:r w:rsidR="00F822D6">
      <w:instrText xml:space="preserve"> </w:instrText>
    </w:r>
    <w:r w:rsidR="00EA6ED6">
      <w:instrText>NUMPAGES</w:instrText>
    </w:r>
    <w:r w:rsidR="009B3FD6">
      <w:instrText xml:space="preserve"> </w:instrText>
    </w:r>
    <w:r w:rsidR="00F822D6">
      <w:instrText xml:space="preserve"> </w:instrText>
    </w:r>
    <w:r w:rsidR="00F822D6">
      <w:fldChar w:fldCharType="separate"/>
    </w:r>
    <w:r w:rsidR="00F03D43">
      <w:rPr>
        <w:noProof/>
      </w:rPr>
      <w:instrText>3</w:instrText>
    </w:r>
    <w:r w:rsidR="00F822D6">
      <w:fldChar w:fldCharType="end"/>
    </w:r>
    <w:r w:rsidR="00F822D6">
      <w:instrText xml:space="preserve"> -</w:instrText>
    </w:r>
    <w:r w:rsidR="00CD0341">
      <w:instrText>2</w:instrText>
    </w:r>
    <w:r w:rsidR="00F822D6">
      <w:instrText xml:space="preserve"> </w:instrText>
    </w:r>
    <w:r w:rsidR="009B3FD6">
      <w:fldChar w:fldCharType="separate"/>
    </w:r>
    <w:r w:rsidR="00F03D43">
      <w:rPr>
        <w:noProof/>
      </w:rPr>
      <w:t>1</w:t>
    </w:r>
    <w:r w:rsidR="009B3F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CB9" w:rsidRDefault="001A5CB9" w:rsidP="00DC4E59">
      <w:r>
        <w:separator/>
      </w:r>
    </w:p>
  </w:footnote>
  <w:footnote w:type="continuationSeparator" w:id="0">
    <w:p w:rsidR="001A5CB9" w:rsidRDefault="001A5CB9" w:rsidP="00DC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el"/>
      <w:tag w:val=""/>
      <w:id w:val="-920481578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F822D6" w:rsidRDefault="00CA1A09">
        <w:pPr>
          <w:pStyle w:val="Kopfzeile"/>
        </w:pPr>
        <w:r w:rsidRPr="00A86B7C">
          <w:rPr>
            <w:rStyle w:val="Platzhaltertext"/>
          </w:rPr>
          <w:t>[Titel]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96B"/>
    <w:multiLevelType w:val="hybridMultilevel"/>
    <w:tmpl w:val="8F7E7C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78B"/>
    <w:multiLevelType w:val="multilevel"/>
    <w:tmpl w:val="2CA4D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595348"/>
    <w:multiLevelType w:val="hybridMultilevel"/>
    <w:tmpl w:val="6794EEFA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1226"/>
    <w:multiLevelType w:val="multilevel"/>
    <w:tmpl w:val="DB480A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A9B5D35"/>
    <w:multiLevelType w:val="hybridMultilevel"/>
    <w:tmpl w:val="FE081F04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9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E105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F019D"/>
    <w:multiLevelType w:val="multilevel"/>
    <w:tmpl w:val="6FA4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E30CFB"/>
    <w:multiLevelType w:val="multilevel"/>
    <w:tmpl w:val="AA4E2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2B39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B729D"/>
    <w:multiLevelType w:val="multilevel"/>
    <w:tmpl w:val="A9107C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BF4522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F10DAB"/>
    <w:multiLevelType w:val="hybridMultilevel"/>
    <w:tmpl w:val="33BCF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91C32"/>
    <w:multiLevelType w:val="multilevel"/>
    <w:tmpl w:val="CB180FB8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5E3F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251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3D39D5"/>
    <w:multiLevelType w:val="hybridMultilevel"/>
    <w:tmpl w:val="D9B69836"/>
    <w:lvl w:ilvl="0" w:tplc="C65AF084">
      <w:start w:val="1"/>
      <w:numFmt w:val="decimal"/>
      <w:lvlText w:val="%1."/>
      <w:lvlJc w:val="left"/>
      <w:pPr>
        <w:ind w:left="947" w:hanging="360"/>
      </w:pPr>
    </w:lvl>
    <w:lvl w:ilvl="1" w:tplc="04070019" w:tentative="1">
      <w:start w:val="1"/>
      <w:numFmt w:val="lowerLetter"/>
      <w:lvlText w:val="%2."/>
      <w:lvlJc w:val="left"/>
      <w:pPr>
        <w:ind w:left="1667" w:hanging="360"/>
      </w:pPr>
    </w:lvl>
    <w:lvl w:ilvl="2" w:tplc="0407001B" w:tentative="1">
      <w:start w:val="1"/>
      <w:numFmt w:val="lowerRoman"/>
      <w:lvlText w:val="%3."/>
      <w:lvlJc w:val="right"/>
      <w:pPr>
        <w:ind w:left="2387" w:hanging="180"/>
      </w:pPr>
    </w:lvl>
    <w:lvl w:ilvl="3" w:tplc="0407000F" w:tentative="1">
      <w:start w:val="1"/>
      <w:numFmt w:val="decimal"/>
      <w:lvlText w:val="%4."/>
      <w:lvlJc w:val="left"/>
      <w:pPr>
        <w:ind w:left="3107" w:hanging="360"/>
      </w:pPr>
    </w:lvl>
    <w:lvl w:ilvl="4" w:tplc="04070019" w:tentative="1">
      <w:start w:val="1"/>
      <w:numFmt w:val="lowerLetter"/>
      <w:lvlText w:val="%5."/>
      <w:lvlJc w:val="left"/>
      <w:pPr>
        <w:ind w:left="3827" w:hanging="360"/>
      </w:pPr>
    </w:lvl>
    <w:lvl w:ilvl="5" w:tplc="0407001B" w:tentative="1">
      <w:start w:val="1"/>
      <w:numFmt w:val="lowerRoman"/>
      <w:lvlText w:val="%6."/>
      <w:lvlJc w:val="right"/>
      <w:pPr>
        <w:ind w:left="4547" w:hanging="180"/>
      </w:pPr>
    </w:lvl>
    <w:lvl w:ilvl="6" w:tplc="0407000F" w:tentative="1">
      <w:start w:val="1"/>
      <w:numFmt w:val="decimal"/>
      <w:lvlText w:val="%7."/>
      <w:lvlJc w:val="left"/>
      <w:pPr>
        <w:ind w:left="5267" w:hanging="360"/>
      </w:pPr>
    </w:lvl>
    <w:lvl w:ilvl="7" w:tplc="04070019" w:tentative="1">
      <w:start w:val="1"/>
      <w:numFmt w:val="lowerLetter"/>
      <w:lvlText w:val="%8."/>
      <w:lvlJc w:val="left"/>
      <w:pPr>
        <w:ind w:left="5987" w:hanging="360"/>
      </w:pPr>
    </w:lvl>
    <w:lvl w:ilvl="8" w:tplc="0407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54C96234"/>
    <w:multiLevelType w:val="multilevel"/>
    <w:tmpl w:val="079EB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CC55A8"/>
    <w:multiLevelType w:val="hybridMultilevel"/>
    <w:tmpl w:val="4ECAF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13CD8"/>
    <w:multiLevelType w:val="multilevel"/>
    <w:tmpl w:val="A87C2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AD1205"/>
    <w:multiLevelType w:val="multilevel"/>
    <w:tmpl w:val="203889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E8608B1"/>
    <w:multiLevelType w:val="multilevel"/>
    <w:tmpl w:val="93EA214A"/>
    <w:lvl w:ilvl="0">
      <w:start w:val="1"/>
      <w:numFmt w:val="decimal"/>
      <w:pStyle w:val="1num"/>
      <w:lvlText w:val="%1."/>
      <w:lvlJc w:val="left"/>
      <w:pPr>
        <w:ind w:left="360" w:hanging="360"/>
      </w:pPr>
    </w:lvl>
    <w:lvl w:ilvl="1">
      <w:start w:val="1"/>
      <w:numFmt w:val="decimal"/>
      <w:pStyle w:val="2num"/>
      <w:lvlText w:val="%1.%2."/>
      <w:lvlJc w:val="left"/>
      <w:pPr>
        <w:ind w:left="792" w:hanging="432"/>
      </w:pPr>
    </w:lvl>
    <w:lvl w:ilvl="2">
      <w:start w:val="1"/>
      <w:numFmt w:val="decimal"/>
      <w:pStyle w:val="3num"/>
      <w:lvlText w:val="%1.%2.%3."/>
      <w:lvlJc w:val="left"/>
      <w:pPr>
        <w:ind w:left="1224" w:hanging="504"/>
      </w:pPr>
    </w:lvl>
    <w:lvl w:ilvl="3">
      <w:start w:val="1"/>
      <w:numFmt w:val="decimal"/>
      <w:pStyle w:val="4num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DC53FC"/>
    <w:multiLevelType w:val="hybridMultilevel"/>
    <w:tmpl w:val="40E898A8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356C9"/>
    <w:multiLevelType w:val="multilevel"/>
    <w:tmpl w:val="D6A4DC86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28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357"/>
      </w:pPr>
      <w:rPr>
        <w:rFonts w:hint="default"/>
      </w:rPr>
    </w:lvl>
  </w:abstractNum>
  <w:abstractNum w:abstractNumId="24" w15:restartNumberingAfterBreak="0">
    <w:nsid w:val="663301B7"/>
    <w:multiLevelType w:val="hybridMultilevel"/>
    <w:tmpl w:val="41F81FD8"/>
    <w:lvl w:ilvl="0" w:tplc="6E72823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0F398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F36F11"/>
    <w:multiLevelType w:val="hybridMultilevel"/>
    <w:tmpl w:val="7BF8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23A32"/>
    <w:multiLevelType w:val="hybridMultilevel"/>
    <w:tmpl w:val="A198BA10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7ABC5333"/>
    <w:multiLevelType w:val="multilevel"/>
    <w:tmpl w:val="DB701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4"/>
  </w:num>
  <w:num w:numId="3">
    <w:abstractNumId w:val="27"/>
  </w:num>
  <w:num w:numId="4">
    <w:abstractNumId w:val="4"/>
  </w:num>
  <w:num w:numId="5">
    <w:abstractNumId w:val="2"/>
  </w:num>
  <w:num w:numId="6">
    <w:abstractNumId w:val="18"/>
  </w:num>
  <w:num w:numId="7">
    <w:abstractNumId w:val="4"/>
    <w:lvlOverride w:ilvl="0">
      <w:startOverride w:val="1"/>
    </w:lvlOverride>
  </w:num>
  <w:num w:numId="8">
    <w:abstractNumId w:val="22"/>
  </w:num>
  <w:num w:numId="9">
    <w:abstractNumId w:val="25"/>
  </w:num>
  <w:num w:numId="10">
    <w:abstractNumId w:val="23"/>
  </w:num>
  <w:num w:numId="11">
    <w:abstractNumId w:val="9"/>
  </w:num>
  <w:num w:numId="12">
    <w:abstractNumId w:val="6"/>
  </w:num>
  <w:num w:numId="13">
    <w:abstractNumId w:val="15"/>
  </w:num>
  <w:num w:numId="14">
    <w:abstractNumId w:val="11"/>
  </w:num>
  <w:num w:numId="15">
    <w:abstractNumId w:val="19"/>
  </w:num>
  <w:num w:numId="16">
    <w:abstractNumId w:val="14"/>
  </w:num>
  <w:num w:numId="17">
    <w:abstractNumId w:val="10"/>
  </w:num>
  <w:num w:numId="18">
    <w:abstractNumId w:val="3"/>
  </w:num>
  <w:num w:numId="19">
    <w:abstractNumId w:val="20"/>
  </w:num>
  <w:num w:numId="20">
    <w:abstractNumId w:val="12"/>
  </w:num>
  <w:num w:numId="21">
    <w:abstractNumId w:val="16"/>
  </w:num>
  <w:num w:numId="22">
    <w:abstractNumId w:val="1"/>
  </w:num>
  <w:num w:numId="23">
    <w:abstractNumId w:val="5"/>
  </w:num>
  <w:num w:numId="24">
    <w:abstractNumId w:val="28"/>
  </w:num>
  <w:num w:numId="25">
    <w:abstractNumId w:val="13"/>
  </w:num>
  <w:num w:numId="26">
    <w:abstractNumId w:val="8"/>
  </w:num>
  <w:num w:numId="27">
    <w:abstractNumId w:val="26"/>
  </w:num>
  <w:num w:numId="28">
    <w:abstractNumId w:val="7"/>
  </w:num>
  <w:num w:numId="29">
    <w:abstractNumId w:val="17"/>
  </w:num>
  <w:num w:numId="30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an Krieger">
    <w15:presenceInfo w15:providerId="Windows Live" w15:userId="5afccd84844835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18"/>
    <w:rsid w:val="0001719A"/>
    <w:rsid w:val="00056E30"/>
    <w:rsid w:val="000C6AF0"/>
    <w:rsid w:val="000D7C39"/>
    <w:rsid w:val="000F7760"/>
    <w:rsid w:val="001009F7"/>
    <w:rsid w:val="00122C83"/>
    <w:rsid w:val="001311B5"/>
    <w:rsid w:val="0014148A"/>
    <w:rsid w:val="001A5CB9"/>
    <w:rsid w:val="001E5F02"/>
    <w:rsid w:val="001F1B5D"/>
    <w:rsid w:val="002320B3"/>
    <w:rsid w:val="00291889"/>
    <w:rsid w:val="00291DA2"/>
    <w:rsid w:val="00332A1A"/>
    <w:rsid w:val="003C37D9"/>
    <w:rsid w:val="00451218"/>
    <w:rsid w:val="004707C2"/>
    <w:rsid w:val="004C60E7"/>
    <w:rsid w:val="00514F6E"/>
    <w:rsid w:val="006155FC"/>
    <w:rsid w:val="006D2D06"/>
    <w:rsid w:val="007764D1"/>
    <w:rsid w:val="00784A9C"/>
    <w:rsid w:val="00796A95"/>
    <w:rsid w:val="007A7F85"/>
    <w:rsid w:val="00850550"/>
    <w:rsid w:val="008B6080"/>
    <w:rsid w:val="008C6BFA"/>
    <w:rsid w:val="008C7C79"/>
    <w:rsid w:val="008D0063"/>
    <w:rsid w:val="0090749F"/>
    <w:rsid w:val="00994FD3"/>
    <w:rsid w:val="00996B0E"/>
    <w:rsid w:val="009B3FD6"/>
    <w:rsid w:val="009C55AE"/>
    <w:rsid w:val="009D1E6F"/>
    <w:rsid w:val="009F401B"/>
    <w:rsid w:val="00A21069"/>
    <w:rsid w:val="00A73AC5"/>
    <w:rsid w:val="00A8103A"/>
    <w:rsid w:val="00AC2817"/>
    <w:rsid w:val="00AF08B0"/>
    <w:rsid w:val="00B45C0A"/>
    <w:rsid w:val="00C03758"/>
    <w:rsid w:val="00C40A34"/>
    <w:rsid w:val="00C54A16"/>
    <w:rsid w:val="00C706A4"/>
    <w:rsid w:val="00C90E20"/>
    <w:rsid w:val="00CA1A09"/>
    <w:rsid w:val="00CD0341"/>
    <w:rsid w:val="00DB5A1F"/>
    <w:rsid w:val="00DC4E59"/>
    <w:rsid w:val="00DD1981"/>
    <w:rsid w:val="00DF5A90"/>
    <w:rsid w:val="00E350B7"/>
    <w:rsid w:val="00E71776"/>
    <w:rsid w:val="00EA6ED6"/>
    <w:rsid w:val="00F03D43"/>
    <w:rsid w:val="00F17439"/>
    <w:rsid w:val="00F46C8B"/>
    <w:rsid w:val="00F8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BF0DD"/>
  <w15:chartTrackingRefBased/>
  <w15:docId w15:val="{149E40F7-2251-41A2-B25C-3A9BC715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F5A90"/>
    <w:pPr>
      <w:spacing w:after="120"/>
    </w:pPr>
    <w:rPr>
      <w:rFonts w:ascii="Trebuchet MS" w:hAnsi="Trebuchet MS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0C6AF0"/>
    <w:pPr>
      <w:keepNext/>
      <w:keepLines/>
      <w:spacing w:before="240" w:line="360" w:lineRule="auto"/>
      <w:outlineLvl w:val="0"/>
    </w:pPr>
    <w:rPr>
      <w:rFonts w:eastAsiaTheme="majorEastAsia" w:cstheme="majorBidi"/>
      <w:color w:val="757575" w:themeColor="text2"/>
      <w:sz w:val="40"/>
      <w:szCs w:val="40"/>
    </w:rPr>
  </w:style>
  <w:style w:type="paragraph" w:styleId="berschrift2">
    <w:name w:val="heading 2"/>
    <w:aliases w:val="Ü2"/>
    <w:basedOn w:val="Standard"/>
    <w:next w:val="Standard"/>
    <w:link w:val="berschrift2Zchn"/>
    <w:uiPriority w:val="10"/>
    <w:qFormat/>
    <w:rsid w:val="000C6AF0"/>
    <w:pPr>
      <w:keepNext/>
      <w:keepLines/>
      <w:spacing w:before="240" w:after="0" w:line="360" w:lineRule="auto"/>
      <w:outlineLvl w:val="1"/>
    </w:pPr>
    <w:rPr>
      <w:rFonts w:eastAsiaTheme="majorEastAsia" w:cstheme="majorBidi"/>
      <w:color w:val="757575" w:themeColor="text2"/>
      <w:sz w:val="32"/>
      <w:szCs w:val="32"/>
    </w:rPr>
  </w:style>
  <w:style w:type="paragraph" w:styleId="berschrift3">
    <w:name w:val="heading 3"/>
    <w:aliases w:val="Ü3"/>
    <w:basedOn w:val="Standard"/>
    <w:next w:val="Standard"/>
    <w:link w:val="berschrift3Zchn"/>
    <w:uiPriority w:val="11"/>
    <w:qFormat/>
    <w:rsid w:val="000C6AF0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57575" w:themeColor="text2"/>
      <w:sz w:val="28"/>
      <w:szCs w:val="28"/>
    </w:rPr>
  </w:style>
  <w:style w:type="paragraph" w:styleId="berschrift4">
    <w:name w:val="heading 4"/>
    <w:aliases w:val="Ü4"/>
    <w:basedOn w:val="Standard"/>
    <w:next w:val="Standard"/>
    <w:link w:val="berschrift4Zchn"/>
    <w:uiPriority w:val="12"/>
    <w:qFormat/>
    <w:rsid w:val="000C6AF0"/>
    <w:pPr>
      <w:keepNext/>
      <w:keepLines/>
      <w:spacing w:before="40" w:after="0" w:line="276" w:lineRule="auto"/>
      <w:outlineLvl w:val="3"/>
    </w:pPr>
    <w:rPr>
      <w:rFonts w:eastAsiaTheme="majorEastAsia" w:cstheme="majorBidi"/>
      <w:color w:val="757575" w:themeColor="tex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D3"/>
  </w:style>
  <w:style w:type="paragraph" w:styleId="Fuzeile">
    <w:name w:val="footer"/>
    <w:basedOn w:val="Standard"/>
    <w:link w:val="Fu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D3"/>
  </w:style>
  <w:style w:type="character" w:styleId="Platzhaltertext">
    <w:name w:val="Placeholder Text"/>
    <w:basedOn w:val="Absatz-Standardschriftart"/>
    <w:uiPriority w:val="99"/>
    <w:semiHidden/>
    <w:rsid w:val="00994FD3"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rsid w:val="001311B5"/>
    <w:pPr>
      <w:spacing w:after="0" w:line="240" w:lineRule="auto"/>
      <w:contextualSpacing/>
    </w:pPr>
    <w:rPr>
      <w:rFonts w:eastAsiaTheme="majorEastAsia" w:cstheme="majorBidi"/>
      <w:color w:val="757575" w:themeColor="text2"/>
      <w:spacing w:val="-10"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rsid w:val="001311B5"/>
    <w:rPr>
      <w:rFonts w:ascii="Trebuchet MS" w:eastAsiaTheme="majorEastAsia" w:hAnsi="Trebuchet MS" w:cstheme="majorBidi"/>
      <w:color w:val="757575" w:themeColor="text2"/>
      <w:spacing w:val="-10"/>
      <w:kern w:val="28"/>
      <w:sz w:val="96"/>
      <w:szCs w:val="9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0C6AF0"/>
    <w:rPr>
      <w:rFonts w:ascii="Trebuchet MS" w:eastAsiaTheme="majorEastAsia" w:hAnsi="Trebuchet MS" w:cstheme="majorBidi"/>
      <w:color w:val="757575" w:themeColor="text2"/>
      <w:sz w:val="40"/>
      <w:szCs w:val="40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10"/>
    <w:rsid w:val="0090749F"/>
    <w:rPr>
      <w:rFonts w:ascii="Trebuchet MS" w:eastAsiaTheme="majorEastAsia" w:hAnsi="Trebuchet MS" w:cstheme="majorBidi"/>
      <w:color w:val="757575" w:themeColor="text2"/>
      <w:sz w:val="32"/>
      <w:szCs w:val="32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11"/>
    <w:rsid w:val="0090749F"/>
    <w:rPr>
      <w:rFonts w:ascii="Trebuchet MS" w:eastAsiaTheme="majorEastAsia" w:hAnsi="Trebuchet MS" w:cstheme="majorBidi"/>
      <w:color w:val="757575" w:themeColor="text2"/>
      <w:sz w:val="28"/>
      <w:szCs w:val="28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12"/>
    <w:rsid w:val="0090749F"/>
    <w:rPr>
      <w:rFonts w:ascii="Trebuchet MS" w:eastAsiaTheme="majorEastAsia" w:hAnsi="Trebuchet MS" w:cstheme="majorBidi"/>
      <w:color w:val="757575" w:themeColor="text2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1311B5"/>
    <w:pPr>
      <w:numPr>
        <w:ilvl w:val="1"/>
      </w:numPr>
    </w:pPr>
    <w:rPr>
      <w:rFonts w:eastAsiaTheme="minorEastAsia"/>
      <w:color w:val="C4C4C4" w:themeColor="accent6"/>
      <w:spacing w:val="15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2"/>
    <w:rsid w:val="001311B5"/>
    <w:rPr>
      <w:rFonts w:ascii="Trebuchet MS" w:eastAsiaTheme="minorEastAsia" w:hAnsi="Trebuchet MS"/>
      <w:color w:val="C4C4C4" w:themeColor="accent6"/>
      <w:spacing w:val="15"/>
      <w:sz w:val="48"/>
      <w:szCs w:val="48"/>
    </w:rPr>
  </w:style>
  <w:style w:type="character" w:styleId="SchwacheHervorhebung">
    <w:name w:val="Subtle Emphasis"/>
    <w:basedOn w:val="Absatz-Standardschriftart"/>
    <w:uiPriority w:val="99"/>
    <w:semiHidden/>
    <w:rsid w:val="009F401B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99"/>
    <w:semiHidden/>
    <w:rsid w:val="009F401B"/>
    <w:rPr>
      <w:i/>
      <w:iCs/>
    </w:rPr>
  </w:style>
  <w:style w:type="paragraph" w:customStyle="1" w:styleId="1num">
    <w:name w:val="Ü1 num."/>
    <w:basedOn w:val="berschrift1"/>
    <w:next w:val="Standard"/>
    <w:uiPriority w:val="4"/>
    <w:qFormat/>
    <w:rsid w:val="00784A9C"/>
    <w:pPr>
      <w:numPr>
        <w:numId w:val="30"/>
      </w:numPr>
      <w:jc w:val="both"/>
    </w:pPr>
  </w:style>
  <w:style w:type="paragraph" w:customStyle="1" w:styleId="2num">
    <w:name w:val="Ü2 num."/>
    <w:basedOn w:val="berschrift2"/>
    <w:next w:val="Standard"/>
    <w:uiPriority w:val="5"/>
    <w:qFormat/>
    <w:rsid w:val="00784A9C"/>
    <w:pPr>
      <w:numPr>
        <w:ilvl w:val="1"/>
        <w:numId w:val="30"/>
      </w:numPr>
      <w:jc w:val="both"/>
    </w:pPr>
  </w:style>
  <w:style w:type="paragraph" w:customStyle="1" w:styleId="3num">
    <w:name w:val="Ü3 num."/>
    <w:basedOn w:val="berschrift3"/>
    <w:next w:val="Standard"/>
    <w:uiPriority w:val="6"/>
    <w:qFormat/>
    <w:rsid w:val="00784A9C"/>
    <w:pPr>
      <w:numPr>
        <w:ilvl w:val="2"/>
        <w:numId w:val="30"/>
      </w:numPr>
      <w:jc w:val="both"/>
    </w:pPr>
  </w:style>
  <w:style w:type="paragraph" w:customStyle="1" w:styleId="4num">
    <w:name w:val="Ü4 num."/>
    <w:basedOn w:val="berschrift4"/>
    <w:next w:val="Standard"/>
    <w:uiPriority w:val="7"/>
    <w:qFormat/>
    <w:rsid w:val="00784A9C"/>
    <w:pPr>
      <w:numPr>
        <w:ilvl w:val="3"/>
        <w:numId w:val="30"/>
      </w:numPr>
      <w:spacing w:line="360" w:lineRule="auto"/>
      <w:jc w:val="both"/>
    </w:pPr>
  </w:style>
  <w:style w:type="paragraph" w:styleId="Listenabsatz">
    <w:name w:val="List Paragraph"/>
    <w:basedOn w:val="Standard"/>
    <w:uiPriority w:val="34"/>
    <w:qFormat/>
    <w:rsid w:val="000C6AF0"/>
    <w:pPr>
      <w:ind w:left="720"/>
      <w:contextualSpacing/>
    </w:pPr>
  </w:style>
  <w:style w:type="character" w:styleId="IntensiveHervorhebung">
    <w:name w:val="Intense Emphasis"/>
    <w:aliases w:val="Hervorheben"/>
    <w:basedOn w:val="Absatz-Standardschriftart"/>
    <w:uiPriority w:val="21"/>
    <w:qFormat/>
    <w:rsid w:val="0090749F"/>
    <w:rPr>
      <w:i/>
      <w:iCs/>
      <w:color w:val="2185C5" w:themeColor="accent5"/>
    </w:rPr>
  </w:style>
  <w:style w:type="paragraph" w:styleId="Zitat">
    <w:name w:val="Quote"/>
    <w:basedOn w:val="Standard"/>
    <w:next w:val="Standard"/>
    <w:link w:val="ZitatZchn"/>
    <w:uiPriority w:val="29"/>
    <w:qFormat/>
    <w:rsid w:val="0090749F"/>
    <w:pPr>
      <w:spacing w:before="200" w:after="160"/>
      <w:ind w:left="864" w:right="864"/>
      <w:jc w:val="center"/>
    </w:pPr>
    <w:rPr>
      <w:i/>
      <w:iCs/>
      <w:color w:val="FF5849" w:themeColor="accent4"/>
    </w:rPr>
  </w:style>
  <w:style w:type="character" w:customStyle="1" w:styleId="ZitatZchn">
    <w:name w:val="Zitat Zchn"/>
    <w:basedOn w:val="Absatz-Standardschriftart"/>
    <w:link w:val="Zitat"/>
    <w:uiPriority w:val="29"/>
    <w:rsid w:val="0090749F"/>
    <w:rPr>
      <w:rFonts w:ascii="Trebuchet MS" w:hAnsi="Trebuchet MS"/>
      <w:i/>
      <w:iCs/>
      <w:color w:val="FF5849" w:themeColor="accent4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90749F"/>
    <w:pPr>
      <w:pBdr>
        <w:top w:val="single" w:sz="4" w:space="10" w:color="7ECEFD" w:themeColor="accent1"/>
        <w:bottom w:val="single" w:sz="4" w:space="10" w:color="7ECEFD" w:themeColor="accent1"/>
      </w:pBdr>
      <w:spacing w:before="360" w:after="360"/>
      <w:ind w:left="864" w:right="864"/>
      <w:jc w:val="center"/>
    </w:pPr>
    <w:rPr>
      <w:i/>
      <w:iCs/>
      <w:color w:val="7ECEF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90749F"/>
    <w:rPr>
      <w:rFonts w:ascii="Trebuchet MS" w:hAnsi="Trebuchet MS"/>
      <w:i/>
      <w:iCs/>
      <w:color w:val="7ECEFD" w:themeColor="accent1"/>
    </w:rPr>
  </w:style>
  <w:style w:type="character" w:styleId="SchwacherVerweis">
    <w:name w:val="Subtle Reference"/>
    <w:basedOn w:val="Absatz-Standardschriftart"/>
    <w:uiPriority w:val="99"/>
    <w:semiHidden/>
    <w:qFormat/>
    <w:rsid w:val="0090749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0749F"/>
    <w:rPr>
      <w:b/>
      <w:bCs/>
      <w:smallCaps/>
      <w:color w:val="5BFF48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FD6"/>
    <w:pPr>
      <w:spacing w:after="0" w:line="259" w:lineRule="auto"/>
      <w:outlineLvl w:val="9"/>
    </w:pPr>
    <w:rPr>
      <w:rFonts w:asciiTheme="majorHAnsi" w:hAnsiTheme="majorHAnsi"/>
      <w:color w:val="20A9FB" w:themeColor="accent1" w:themeShade="BF"/>
      <w:sz w:val="32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ropbox\IT%20Zeug\Design%20-%20Vorlagen\Fixed%20Univer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DC7AE3F2744DEDB82EBF8EAE9E88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8B9738-55BA-4936-B2D0-4A951DA4F804}"/>
      </w:docPartPr>
      <w:docPartBody>
        <w:p w:rsidR="00B22F4D" w:rsidRDefault="00F37C82">
          <w:pPr>
            <w:pStyle w:val="A6DC7AE3F2744DEDB82EBF8EAE9E88AB"/>
          </w:pPr>
          <w:r w:rsidRPr="00A86B7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82"/>
    <w:rsid w:val="00B22F4D"/>
    <w:rsid w:val="00E71212"/>
    <w:rsid w:val="00F3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6DC7AE3F2744DEDB82EBF8EAE9E88AB">
    <w:name w:val="A6DC7AE3F2744DEDB82EBF8EAE9E88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MAIN">
      <a:dk1>
        <a:sysClr val="windowText" lastClr="000000"/>
      </a:dk1>
      <a:lt1>
        <a:sysClr val="window" lastClr="FFFFFF"/>
      </a:lt1>
      <a:dk2>
        <a:srgbClr val="757575"/>
      </a:dk2>
      <a:lt2>
        <a:srgbClr val="DBDBDB"/>
      </a:lt2>
      <a:accent1>
        <a:srgbClr val="7ECEFD"/>
      </a:accent1>
      <a:accent2>
        <a:srgbClr val="FFCF41"/>
      </a:accent2>
      <a:accent3>
        <a:srgbClr val="9DFF6B"/>
      </a:accent3>
      <a:accent4>
        <a:srgbClr val="FF5849"/>
      </a:accent4>
      <a:accent5>
        <a:srgbClr val="2185C5"/>
      </a:accent5>
      <a:accent6>
        <a:srgbClr val="C4C4C4"/>
      </a:accent6>
      <a:hlink>
        <a:srgbClr val="FF9715"/>
      </a:hlink>
      <a:folHlink>
        <a:srgbClr val="75757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BCCC9-5F69-4298-BE72-D3A467D5F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Fixed Universal</Template>
  <TotalTime>0</TotalTime>
  <Pages>3</Pages>
  <Words>69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Krieger</dc:creator>
  <cp:keywords/>
  <dc:description/>
  <cp:lastModifiedBy>Julian Krieger</cp:lastModifiedBy>
  <cp:revision>2</cp:revision>
  <dcterms:created xsi:type="dcterms:W3CDTF">2020-01-11T15:04:00Z</dcterms:created>
  <dcterms:modified xsi:type="dcterms:W3CDTF">2020-01-16T08:33:00Z</dcterms:modified>
</cp:coreProperties>
</file>